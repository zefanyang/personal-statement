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551A8C31"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w:t>
      </w:r>
      <w:del w:id="0" w:author="杨 泽帆" w:date="2022-12-14T10:52:00Z">
        <w:r w:rsidRPr="006B70C8" w:rsidDel="00262B4E">
          <w:rPr>
            <w:rFonts w:ascii="Times New Roman" w:eastAsia="宋体" w:hAnsi="Times New Roman" w:cs="Times New Roman"/>
            <w:color w:val="0E101A"/>
            <w:kern w:val="36"/>
            <w:szCs w:val="21"/>
          </w:rPr>
          <w:delText xml:space="preserve">During my undergraduate and postgraduate studies, </w:delText>
        </w:r>
      </w:del>
      <w:r w:rsidRPr="006B70C8">
        <w:rPr>
          <w:rFonts w:ascii="Times New Roman" w:eastAsia="宋体" w:hAnsi="Times New Roman" w:cs="Times New Roman"/>
          <w:color w:val="0E101A"/>
          <w:kern w:val="36"/>
          <w:szCs w:val="21"/>
        </w:rPr>
        <w:t>I have been actively engaged in research projects, including neuroimage analysis, disease detection, children’s hormone level prediction, and medical image segmentation</w:t>
      </w:r>
      <w:ins w:id="1" w:author="杨 泽帆" w:date="2022-12-14T10:52:00Z">
        <w:r w:rsidR="00262B4E">
          <w:rPr>
            <w:rFonts w:ascii="Times New Roman" w:eastAsia="宋体" w:hAnsi="Times New Roman" w:cs="Times New Roman"/>
            <w:color w:val="0E101A"/>
            <w:kern w:val="36"/>
            <w:szCs w:val="21"/>
          </w:rPr>
          <w:t xml:space="preserve"> during my</w:t>
        </w:r>
        <w:r w:rsidR="00262B4E" w:rsidRPr="006B70C8">
          <w:rPr>
            <w:rFonts w:ascii="Times New Roman" w:eastAsia="宋体" w:hAnsi="Times New Roman" w:cs="Times New Roman"/>
            <w:color w:val="0E101A"/>
            <w:kern w:val="36"/>
            <w:szCs w:val="21"/>
          </w:rPr>
          <w:t xml:space="preserve"> undergraduate and postgraduate studies</w:t>
        </w:r>
      </w:ins>
      <w:r w:rsidRPr="006B70C8">
        <w:rPr>
          <w:rFonts w:ascii="Times New Roman" w:eastAsia="宋体" w:hAnsi="Times New Roman" w:cs="Times New Roman"/>
          <w:color w:val="0E101A"/>
          <w:kern w:val="36"/>
          <w:szCs w:val="21"/>
        </w:rPr>
        <w:t xml:space="preserve">. </w:t>
      </w:r>
      <w:del w:id="2" w:author="杨 泽帆" w:date="2022-12-14T10:49:00Z">
        <w:r w:rsidRPr="006B70C8" w:rsidDel="00262B4E">
          <w:rPr>
            <w:rFonts w:ascii="Times New Roman" w:eastAsia="宋体" w:hAnsi="Times New Roman" w:cs="Times New Roman"/>
            <w:color w:val="0E101A"/>
            <w:kern w:val="36"/>
            <w:szCs w:val="21"/>
          </w:rPr>
          <w:delText>With a strong interest in</w:delText>
        </w:r>
      </w:del>
      <w:del w:id="3" w:author="杨 泽帆" w:date="2022-12-14T10:45:00Z">
        <w:r w:rsidRPr="006B70C8" w:rsidDel="00262B4E">
          <w:rPr>
            <w:rFonts w:ascii="Times New Roman" w:eastAsia="宋体" w:hAnsi="Times New Roman" w:cs="Times New Roman"/>
            <w:color w:val="0E101A"/>
            <w:kern w:val="36"/>
            <w:szCs w:val="21"/>
          </w:rPr>
          <w:delText xml:space="preserve"> the truly</w:delText>
        </w:r>
      </w:del>
      <w:del w:id="4" w:author="杨 泽帆" w:date="2022-12-14T10:49:00Z">
        <w:r w:rsidRPr="006B70C8" w:rsidDel="00262B4E">
          <w:rPr>
            <w:rFonts w:ascii="Times New Roman" w:eastAsia="宋体" w:hAnsi="Times New Roman" w:cs="Times New Roman"/>
            <w:color w:val="0E101A"/>
            <w:kern w:val="36"/>
            <w:szCs w:val="21"/>
          </w:rPr>
          <w:delText xml:space="preserve"> interdisciplinary research</w:delText>
        </w:r>
      </w:del>
      <w:del w:id="5" w:author="杨 泽帆" w:date="2022-12-14T10:45:00Z">
        <w:r w:rsidRPr="006B70C8" w:rsidDel="00262B4E">
          <w:rPr>
            <w:rFonts w:ascii="Times New Roman" w:eastAsia="宋体" w:hAnsi="Times New Roman" w:cs="Times New Roman"/>
            <w:color w:val="0E101A"/>
            <w:kern w:val="36"/>
            <w:szCs w:val="21"/>
          </w:rPr>
          <w:delText xml:space="preserve"> in Biomedical Engineering</w:delText>
        </w:r>
      </w:del>
      <w:del w:id="6" w:author="杨 泽帆" w:date="2022-12-14T10:49:00Z">
        <w:r w:rsidRPr="006B70C8" w:rsidDel="00262B4E">
          <w:rPr>
            <w:rFonts w:ascii="Times New Roman" w:eastAsia="宋体" w:hAnsi="Times New Roman" w:cs="Times New Roman"/>
            <w:color w:val="0E101A"/>
            <w:kern w:val="36"/>
            <w:szCs w:val="21"/>
          </w:rPr>
          <w:delText xml:space="preserve"> and an aspiration to </w:delText>
        </w:r>
        <w:r w:rsidR="00996FCB" w:rsidDel="00262B4E">
          <w:rPr>
            <w:rFonts w:ascii="Times New Roman" w:eastAsia="宋体" w:hAnsi="Times New Roman" w:cs="Times New Roman" w:hint="eastAsia"/>
            <w:color w:val="0E101A"/>
            <w:kern w:val="36"/>
            <w:szCs w:val="21"/>
          </w:rPr>
          <w:delText>bec</w:delText>
        </w:r>
        <w:r w:rsidR="00996FCB" w:rsidDel="00262B4E">
          <w:rPr>
            <w:rFonts w:ascii="Times New Roman" w:eastAsia="宋体" w:hAnsi="Times New Roman" w:cs="Times New Roman"/>
            <w:color w:val="0E101A"/>
            <w:kern w:val="36"/>
            <w:szCs w:val="21"/>
          </w:rPr>
          <w:delText xml:space="preserve">oming a senior scientist </w:delText>
        </w:r>
        <w:r w:rsidRPr="006B70C8" w:rsidDel="00262B4E">
          <w:rPr>
            <w:rFonts w:ascii="Times New Roman" w:eastAsia="宋体" w:hAnsi="Times New Roman" w:cs="Times New Roman"/>
            <w:color w:val="0E101A"/>
            <w:kern w:val="36"/>
            <w:szCs w:val="21"/>
          </w:rPr>
          <w:delText xml:space="preserve">in the area of medical image computing, </w:delText>
        </w:r>
      </w:del>
      <w:r w:rsidRPr="006B70C8">
        <w:rPr>
          <w:rFonts w:ascii="Times New Roman" w:eastAsia="宋体" w:hAnsi="Times New Roman" w:cs="Times New Roman"/>
          <w:color w:val="0E101A"/>
          <w:kern w:val="36"/>
          <w:szCs w:val="21"/>
        </w:rPr>
        <w:t xml:space="preserve">I </w:t>
      </w:r>
      <w:del w:id="7" w:author="杨 泽帆" w:date="2022-12-14T10:46:00Z">
        <w:r w:rsidRPr="006B70C8" w:rsidDel="00262B4E">
          <w:rPr>
            <w:rFonts w:ascii="Times New Roman" w:eastAsia="宋体" w:hAnsi="Times New Roman" w:cs="Times New Roman" w:hint="eastAsia"/>
            <w:color w:val="0E101A"/>
            <w:kern w:val="36"/>
            <w:szCs w:val="21"/>
          </w:rPr>
          <w:delText xml:space="preserve">am excited </w:delText>
        </w:r>
      </w:del>
      <w:ins w:id="8" w:author="杨 泽帆" w:date="2022-12-14T10:46:00Z">
        <w:r w:rsidR="00262B4E">
          <w:rPr>
            <w:rFonts w:ascii="Times New Roman" w:eastAsia="宋体" w:hAnsi="Times New Roman" w:cs="Times New Roman" w:hint="eastAsia"/>
            <w:color w:val="0E101A"/>
            <w:kern w:val="36"/>
            <w:szCs w:val="21"/>
          </w:rPr>
          <w:t>inten</w:t>
        </w:r>
        <w:r w:rsidR="00262B4E">
          <w:rPr>
            <w:rFonts w:ascii="Times New Roman" w:eastAsia="宋体" w:hAnsi="Times New Roman" w:cs="Times New Roman"/>
            <w:color w:val="0E101A"/>
            <w:kern w:val="36"/>
            <w:szCs w:val="21"/>
          </w:rPr>
          <w:t xml:space="preserve">d </w:t>
        </w:r>
      </w:ins>
      <w:r w:rsidRPr="006B70C8">
        <w:rPr>
          <w:rFonts w:ascii="Times New Roman" w:eastAsia="宋体" w:hAnsi="Times New Roman" w:cs="Times New Roman"/>
          <w:color w:val="0E101A"/>
          <w:kern w:val="36"/>
          <w:szCs w:val="21"/>
        </w:rPr>
        <w:t xml:space="preserve">to </w:t>
      </w:r>
      <w:del w:id="9" w:author="杨 泽帆" w:date="2022-12-14T10:46:00Z">
        <w:r w:rsidRPr="006B70C8" w:rsidDel="00262B4E">
          <w:rPr>
            <w:rFonts w:ascii="Times New Roman" w:eastAsia="宋体" w:hAnsi="Times New Roman" w:cs="Times New Roman"/>
            <w:color w:val="0E101A"/>
            <w:kern w:val="36"/>
            <w:szCs w:val="21"/>
          </w:rPr>
          <w:delText xml:space="preserve">apply for </w:delText>
        </w:r>
        <w:r w:rsidR="001531BF" w:rsidDel="00262B4E">
          <w:rPr>
            <w:rFonts w:ascii="Times New Roman" w:eastAsia="宋体" w:hAnsi="Times New Roman" w:cs="Times New Roman"/>
            <w:color w:val="0E101A"/>
            <w:kern w:val="36"/>
            <w:szCs w:val="21"/>
          </w:rPr>
          <w:delText>the</w:delText>
        </w:r>
      </w:del>
      <w:ins w:id="10" w:author="杨 泽帆" w:date="2022-12-14T10:46:00Z">
        <w:r w:rsidR="00262B4E">
          <w:rPr>
            <w:rFonts w:ascii="Times New Roman" w:eastAsia="宋体" w:hAnsi="Times New Roman" w:cs="Times New Roman"/>
            <w:color w:val="0E101A"/>
            <w:kern w:val="36"/>
            <w:szCs w:val="21"/>
          </w:rPr>
          <w:t>earn a</w:t>
        </w:r>
      </w:ins>
      <w:r w:rsidRPr="006B70C8">
        <w:rPr>
          <w:rFonts w:ascii="Times New Roman" w:eastAsia="宋体" w:hAnsi="Times New Roman" w:cs="Times New Roman"/>
          <w:color w:val="0E101A"/>
          <w:kern w:val="36"/>
          <w:szCs w:val="21"/>
        </w:rPr>
        <w:t xml:space="preserve"> Ph.D. </w:t>
      </w:r>
      <w:ins w:id="11" w:author="杨 泽帆" w:date="2022-12-14T10:58:00Z">
        <w:r w:rsidR="0071107C">
          <w:rPr>
            <w:rFonts w:ascii="Times New Roman" w:eastAsia="宋体" w:hAnsi="Times New Roman" w:cs="Times New Roman"/>
            <w:color w:val="0E101A"/>
            <w:kern w:val="36"/>
            <w:szCs w:val="21"/>
          </w:rPr>
          <w:t xml:space="preserve">degree </w:t>
        </w:r>
      </w:ins>
      <w:del w:id="12" w:author="杨 泽帆" w:date="2022-12-14T10:46:00Z">
        <w:r w:rsidRPr="006B70C8" w:rsidDel="00262B4E">
          <w:rPr>
            <w:rFonts w:ascii="Times New Roman" w:eastAsia="宋体" w:hAnsi="Times New Roman" w:cs="Times New Roman"/>
            <w:color w:val="0E101A"/>
            <w:kern w:val="36"/>
            <w:szCs w:val="21"/>
          </w:rPr>
          <w:delText xml:space="preserve">program </w:delText>
        </w:r>
      </w:del>
      <w:r w:rsidRPr="006B70C8">
        <w:rPr>
          <w:rFonts w:ascii="Times New Roman" w:eastAsia="宋体" w:hAnsi="Times New Roman" w:cs="Times New Roman"/>
          <w:color w:val="0E101A"/>
          <w:kern w:val="36"/>
          <w:szCs w:val="21"/>
        </w:rPr>
        <w:t xml:space="preserve">in </w:t>
      </w:r>
      <w:del w:id="13" w:author="杨 泽帆" w:date="2022-12-14T10:46:00Z">
        <w:r w:rsidRPr="006B70C8" w:rsidDel="00262B4E">
          <w:rPr>
            <w:rFonts w:ascii="Times New Roman" w:eastAsia="宋体" w:hAnsi="Times New Roman" w:cs="Times New Roman"/>
            <w:color w:val="0E101A"/>
            <w:kern w:val="36"/>
            <w:szCs w:val="21"/>
          </w:rPr>
          <w:delText xml:space="preserve">the Department of </w:delText>
        </w:r>
      </w:del>
      <w:r w:rsidRPr="006B70C8">
        <w:rPr>
          <w:rFonts w:ascii="Times New Roman" w:eastAsia="宋体" w:hAnsi="Times New Roman" w:cs="Times New Roman"/>
          <w:color w:val="0E101A"/>
          <w:kern w:val="36"/>
          <w:szCs w:val="21"/>
        </w:rPr>
        <w:t>Biomedical Engineering at Rensselaer Polytechnic Institue</w:t>
      </w:r>
      <w:ins w:id="14" w:author="杨 泽帆" w:date="2022-12-14T10:54:00Z">
        <w:r w:rsidR="0071107C">
          <w:rPr>
            <w:rFonts w:ascii="Times New Roman" w:eastAsia="宋体" w:hAnsi="Times New Roman" w:cs="Times New Roman"/>
            <w:color w:val="0E101A"/>
            <w:kern w:val="36"/>
            <w:szCs w:val="21"/>
          </w:rPr>
          <w:t xml:space="preserve"> to begin a career as a</w:t>
        </w:r>
      </w:ins>
      <w:ins w:id="15" w:author="杨 泽帆" w:date="2022-12-14T11:33:00Z">
        <w:r w:rsidR="00CA6A5A">
          <w:rPr>
            <w:rFonts w:ascii="Times New Roman" w:eastAsia="宋体" w:hAnsi="Times New Roman" w:cs="Times New Roman"/>
            <w:color w:val="0E101A"/>
            <w:kern w:val="36"/>
            <w:szCs w:val="21"/>
          </w:rPr>
          <w:t>n</w:t>
        </w:r>
      </w:ins>
      <w:ins w:id="16" w:author="杨 泽帆" w:date="2022-12-14T10:58:00Z">
        <w:r w:rsidR="0071107C">
          <w:rPr>
            <w:rFonts w:ascii="Times New Roman" w:eastAsia="宋体" w:hAnsi="Times New Roman" w:cs="Times New Roman"/>
            <w:color w:val="0E101A"/>
            <w:kern w:val="36"/>
            <w:szCs w:val="21"/>
          </w:rPr>
          <w:t xml:space="preserve"> </w:t>
        </w:r>
      </w:ins>
      <w:ins w:id="17" w:author="杨 泽帆" w:date="2022-12-14T11:33:00Z">
        <w:r w:rsidR="00CA6A5A">
          <w:rPr>
            <w:rFonts w:ascii="Times New Roman" w:eastAsia="宋体" w:hAnsi="Times New Roman" w:cs="Times New Roman"/>
            <w:color w:val="0E101A"/>
            <w:kern w:val="36"/>
            <w:szCs w:val="21"/>
          </w:rPr>
          <w:t xml:space="preserve">academic </w:t>
        </w:r>
      </w:ins>
      <w:ins w:id="18" w:author="杨 泽帆" w:date="2022-12-14T11:07:00Z">
        <w:r w:rsidR="008E6E83">
          <w:rPr>
            <w:rFonts w:ascii="Times New Roman" w:eastAsia="宋体" w:hAnsi="Times New Roman" w:cs="Times New Roman"/>
            <w:color w:val="0E101A"/>
            <w:kern w:val="36"/>
            <w:szCs w:val="21"/>
          </w:rPr>
          <w:t xml:space="preserve">endeavoring to </w:t>
        </w:r>
      </w:ins>
      <w:ins w:id="19" w:author="杨 泽帆" w:date="2022-12-14T11:34:00Z">
        <w:r w:rsidR="00CA6A5A">
          <w:rPr>
            <w:rFonts w:ascii="Times New Roman" w:eastAsia="宋体" w:hAnsi="Times New Roman" w:cs="Times New Roman"/>
            <w:color w:val="0E101A"/>
            <w:kern w:val="36"/>
            <w:szCs w:val="21"/>
          </w:rPr>
          <w:t>create</w:t>
        </w:r>
      </w:ins>
      <w:ins w:id="20" w:author="杨 泽帆" w:date="2022-12-14T11:13:00Z">
        <w:r w:rsidR="008E6E83">
          <w:rPr>
            <w:rFonts w:ascii="Times New Roman" w:eastAsia="宋体" w:hAnsi="Times New Roman" w:cs="Times New Roman"/>
            <w:color w:val="0E101A"/>
            <w:kern w:val="36"/>
            <w:szCs w:val="21"/>
          </w:rPr>
          <w:t xml:space="preserve"> </w:t>
        </w:r>
      </w:ins>
      <w:ins w:id="21" w:author="杨 泽帆" w:date="2022-12-14T11:27:00Z">
        <w:r w:rsidR="00CA6A5A">
          <w:rPr>
            <w:rFonts w:ascii="Times New Roman" w:eastAsia="宋体" w:hAnsi="Times New Roman" w:cs="Times New Roman"/>
            <w:color w:val="0E101A"/>
            <w:kern w:val="36"/>
            <w:szCs w:val="21"/>
          </w:rPr>
          <w:t>novel</w:t>
        </w:r>
      </w:ins>
      <w:ins w:id="22" w:author="杨 泽帆" w:date="2022-12-14T11:13:00Z">
        <w:r w:rsidR="008E6E83">
          <w:rPr>
            <w:rFonts w:ascii="Times New Roman" w:eastAsia="宋体" w:hAnsi="Times New Roman" w:cs="Times New Roman"/>
            <w:color w:val="0E101A"/>
            <w:kern w:val="36"/>
            <w:szCs w:val="21"/>
          </w:rPr>
          <w:t xml:space="preserve"> techniques that</w:t>
        </w:r>
      </w:ins>
      <w:ins w:id="23" w:author="杨 泽帆" w:date="2022-12-14T11:17:00Z">
        <w:r w:rsidR="00B0511C">
          <w:rPr>
            <w:rFonts w:ascii="Times New Roman" w:eastAsia="宋体" w:hAnsi="Times New Roman" w:cs="Times New Roman"/>
            <w:color w:val="0E101A"/>
            <w:kern w:val="36"/>
            <w:szCs w:val="21"/>
          </w:rPr>
          <w:t xml:space="preserve"> </w:t>
        </w:r>
      </w:ins>
      <w:ins w:id="24" w:author="杨 泽帆" w:date="2022-12-14T11:28:00Z">
        <w:r w:rsidR="00CA6A5A">
          <w:rPr>
            <w:rFonts w:ascii="Times New Roman" w:eastAsia="宋体" w:hAnsi="Times New Roman" w:cs="Times New Roman"/>
            <w:color w:val="0E101A"/>
            <w:kern w:val="36"/>
            <w:szCs w:val="21"/>
          </w:rPr>
          <w:t xml:space="preserve">push the frontiers of medical image computing. Moreover, I plan to work </w:t>
        </w:r>
      </w:ins>
      <w:ins w:id="25" w:author="杨 泽帆" w:date="2022-12-14T11:29:00Z">
        <w:r w:rsidR="00CA6A5A">
          <w:rPr>
            <w:rFonts w:ascii="Times New Roman" w:eastAsia="宋体" w:hAnsi="Times New Roman" w:cs="Times New Roman"/>
            <w:color w:val="0E101A"/>
            <w:kern w:val="36"/>
            <w:szCs w:val="21"/>
          </w:rPr>
          <w:t xml:space="preserve">part-time </w:t>
        </w:r>
      </w:ins>
      <w:ins w:id="26" w:author="杨 泽帆" w:date="2022-12-14T11:28:00Z">
        <w:r w:rsidR="00CA6A5A">
          <w:rPr>
            <w:rFonts w:ascii="Times New Roman" w:eastAsia="宋体" w:hAnsi="Times New Roman" w:cs="Times New Roman"/>
            <w:color w:val="0E101A"/>
            <w:kern w:val="36"/>
            <w:szCs w:val="21"/>
          </w:rPr>
          <w:t xml:space="preserve">as a senior </w:t>
        </w:r>
      </w:ins>
      <w:ins w:id="27" w:author="杨 泽帆" w:date="2022-12-14T11:32:00Z">
        <w:r w:rsidR="00CA6A5A">
          <w:rPr>
            <w:rFonts w:ascii="Times New Roman" w:eastAsia="宋体" w:hAnsi="Times New Roman" w:cs="Times New Roman"/>
            <w:color w:val="0E101A"/>
            <w:kern w:val="36"/>
            <w:szCs w:val="21"/>
          </w:rPr>
          <w:t>scientist</w:t>
        </w:r>
      </w:ins>
      <w:ins w:id="28" w:author="杨 泽帆" w:date="2022-12-14T11:30:00Z">
        <w:r w:rsidR="00CA6A5A">
          <w:rPr>
            <w:rFonts w:ascii="Times New Roman" w:eastAsia="宋体" w:hAnsi="Times New Roman" w:cs="Times New Roman"/>
            <w:color w:val="0E101A"/>
            <w:kern w:val="36"/>
            <w:szCs w:val="21"/>
          </w:rPr>
          <w:t xml:space="preserve"> in</w:t>
        </w:r>
      </w:ins>
      <w:ins w:id="29" w:author="杨 泽帆" w:date="2022-12-14T11:59:00Z">
        <w:r w:rsidR="002E46C1">
          <w:rPr>
            <w:rFonts w:ascii="Times New Roman" w:eastAsia="宋体" w:hAnsi="Times New Roman" w:cs="Times New Roman"/>
            <w:color w:val="0E101A"/>
            <w:kern w:val="36"/>
            <w:szCs w:val="21"/>
          </w:rPr>
          <w:t xml:space="preserve"> </w:t>
        </w:r>
        <w:r w:rsidR="002E46C1">
          <w:rPr>
            <w:rFonts w:ascii="Times New Roman" w:eastAsia="宋体" w:hAnsi="Times New Roman" w:cs="Times New Roman" w:hint="eastAsia"/>
            <w:color w:val="0E101A"/>
            <w:kern w:val="36"/>
            <w:szCs w:val="21"/>
          </w:rPr>
          <w:t>the</w:t>
        </w:r>
      </w:ins>
      <w:ins w:id="30" w:author="杨 泽帆" w:date="2022-12-14T11:30:00Z">
        <w:r w:rsidR="00CA6A5A">
          <w:rPr>
            <w:rFonts w:ascii="Times New Roman" w:eastAsia="宋体" w:hAnsi="Times New Roman" w:cs="Times New Roman"/>
            <w:color w:val="0E101A"/>
            <w:kern w:val="36"/>
            <w:szCs w:val="21"/>
          </w:rPr>
          <w:t xml:space="preserve"> </w:t>
        </w:r>
      </w:ins>
      <w:ins w:id="31" w:author="杨 泽帆" w:date="2022-12-14T11:34:00Z">
        <w:r w:rsidR="00CA6A5A">
          <w:rPr>
            <w:rFonts w:ascii="Times New Roman" w:eastAsia="宋体" w:hAnsi="Times New Roman" w:cs="Times New Roman"/>
            <w:color w:val="0E101A"/>
            <w:kern w:val="36"/>
            <w:szCs w:val="21"/>
          </w:rPr>
          <w:t>industry to develop</w:t>
        </w:r>
      </w:ins>
      <w:ins w:id="32" w:author="杨 泽帆" w:date="2022-12-14T11:21:00Z">
        <w:r w:rsidR="00B0511C">
          <w:rPr>
            <w:rFonts w:ascii="Times New Roman" w:eastAsia="宋体" w:hAnsi="Times New Roman" w:cs="Times New Roman"/>
            <w:color w:val="0E101A"/>
            <w:kern w:val="36"/>
            <w:szCs w:val="21"/>
          </w:rPr>
          <w:t xml:space="preserve"> </w:t>
        </w:r>
      </w:ins>
      <w:ins w:id="33" w:author="杨 泽帆" w:date="2022-12-14T11:34:00Z">
        <w:r w:rsidR="00CA6A5A">
          <w:rPr>
            <w:rFonts w:ascii="Times New Roman" w:eastAsia="宋体" w:hAnsi="Times New Roman" w:cs="Times New Roman"/>
            <w:color w:val="0E101A"/>
            <w:kern w:val="36"/>
            <w:szCs w:val="21"/>
          </w:rPr>
          <w:t>precise</w:t>
        </w:r>
      </w:ins>
      <w:ins w:id="34" w:author="杨 泽帆" w:date="2022-12-14T11:50:00Z">
        <w:r w:rsidR="00782D06">
          <w:rPr>
            <w:rFonts w:ascii="Times New Roman" w:eastAsia="宋体" w:hAnsi="Times New Roman" w:cs="Times New Roman"/>
            <w:color w:val="0E101A"/>
            <w:kern w:val="36"/>
            <w:szCs w:val="21"/>
          </w:rPr>
          <w:t>, automated</w:t>
        </w:r>
      </w:ins>
      <w:ins w:id="35" w:author="杨 泽帆" w:date="2022-12-14T11:34:00Z">
        <w:r w:rsidR="00CA6A5A">
          <w:rPr>
            <w:rFonts w:ascii="Times New Roman" w:eastAsia="宋体" w:hAnsi="Times New Roman" w:cs="Times New Roman"/>
            <w:color w:val="0E101A"/>
            <w:kern w:val="36"/>
            <w:szCs w:val="21"/>
          </w:rPr>
          <w:t xml:space="preserve"> medical image computing applications that </w:t>
        </w:r>
      </w:ins>
      <w:ins w:id="36" w:author="杨 泽帆" w:date="2022-12-14T11:40:00Z">
        <w:r w:rsidR="00CA6A05">
          <w:rPr>
            <w:rFonts w:ascii="Times New Roman" w:eastAsia="宋体" w:hAnsi="Times New Roman" w:cs="Times New Roman"/>
            <w:color w:val="0E101A"/>
            <w:kern w:val="36"/>
            <w:szCs w:val="21"/>
          </w:rPr>
          <w:t>will</w:t>
        </w:r>
      </w:ins>
      <w:ins w:id="37" w:author="杨 泽帆" w:date="2022-12-14T11:34:00Z">
        <w:r w:rsidR="00CA6A5A">
          <w:rPr>
            <w:rFonts w:ascii="Times New Roman" w:eastAsia="宋体" w:hAnsi="Times New Roman" w:cs="Times New Roman"/>
            <w:color w:val="0E101A"/>
            <w:kern w:val="36"/>
            <w:szCs w:val="21"/>
          </w:rPr>
          <w:t xml:space="preserve"> </w:t>
        </w:r>
      </w:ins>
      <w:ins w:id="38" w:author="杨 泽帆" w:date="2022-12-14T11:48:00Z">
        <w:r w:rsidR="00782D06">
          <w:rPr>
            <w:rFonts w:ascii="Times New Roman" w:eastAsia="宋体" w:hAnsi="Times New Roman" w:cs="Times New Roman"/>
            <w:color w:val="0E101A"/>
            <w:kern w:val="36"/>
            <w:szCs w:val="21"/>
          </w:rPr>
          <w:t>facilitate</w:t>
        </w:r>
      </w:ins>
      <w:ins w:id="39" w:author="杨 泽帆" w:date="2022-12-14T11:39:00Z">
        <w:r w:rsidR="00CA6A05" w:rsidRPr="00CA6A05">
          <w:rPr>
            <w:rFonts w:ascii="Times New Roman" w:eastAsia="宋体" w:hAnsi="Times New Roman" w:cs="Times New Roman"/>
            <w:color w:val="0E101A"/>
            <w:kern w:val="36"/>
            <w:szCs w:val="21"/>
          </w:rPr>
          <w:t xml:space="preserve"> </w:t>
        </w:r>
      </w:ins>
      <w:ins w:id="40" w:author="杨 泽帆" w:date="2022-12-14T11:50:00Z">
        <w:r w:rsidR="00782D06">
          <w:rPr>
            <w:rFonts w:ascii="Times New Roman" w:eastAsia="宋体" w:hAnsi="Times New Roman" w:cs="Times New Roman"/>
            <w:color w:val="0E101A"/>
            <w:kern w:val="36"/>
            <w:szCs w:val="21"/>
          </w:rPr>
          <w:t xml:space="preserve">and make affordable </w:t>
        </w:r>
      </w:ins>
      <w:ins w:id="41" w:author="杨 泽帆" w:date="2022-12-14T11:39:00Z">
        <w:r w:rsidR="00CA6A05">
          <w:rPr>
            <w:rFonts w:ascii="Times New Roman" w:eastAsia="宋体" w:hAnsi="Times New Roman" w:cs="Times New Roman"/>
            <w:color w:val="0E101A"/>
            <w:kern w:val="36"/>
            <w:szCs w:val="21"/>
          </w:rPr>
          <w:t>clinical procedures, such as</w:t>
        </w:r>
      </w:ins>
      <w:ins w:id="42" w:author="杨 泽帆" w:date="2022-12-14T11:41:00Z">
        <w:r w:rsidR="00CA6A05">
          <w:rPr>
            <w:rFonts w:ascii="Times New Roman" w:eastAsia="宋体" w:hAnsi="Times New Roman" w:cs="Times New Roman"/>
            <w:color w:val="0E101A"/>
            <w:kern w:val="36"/>
            <w:szCs w:val="21"/>
          </w:rPr>
          <w:t xml:space="preserve"> disease screening,</w:t>
        </w:r>
      </w:ins>
      <w:ins w:id="43" w:author="杨 泽帆" w:date="2022-12-14T11:21:00Z">
        <w:r w:rsidR="00B0511C">
          <w:rPr>
            <w:rFonts w:ascii="Times New Roman" w:eastAsia="宋体" w:hAnsi="Times New Roman" w:cs="Times New Roman"/>
            <w:color w:val="0E101A"/>
            <w:kern w:val="36"/>
            <w:szCs w:val="21"/>
          </w:rPr>
          <w:t xml:space="preserve"> </w:t>
        </w:r>
      </w:ins>
      <w:ins w:id="44" w:author="杨 泽帆" w:date="2022-12-14T11:18:00Z">
        <w:r w:rsidR="00B0511C">
          <w:rPr>
            <w:rFonts w:ascii="Times New Roman" w:eastAsia="宋体" w:hAnsi="Times New Roman" w:cs="Times New Roman"/>
            <w:color w:val="0E101A"/>
            <w:kern w:val="36"/>
            <w:szCs w:val="21"/>
          </w:rPr>
          <w:t>diagnosis</w:t>
        </w:r>
      </w:ins>
      <w:ins w:id="45" w:author="杨 泽帆" w:date="2022-12-14T11:42:00Z">
        <w:r w:rsidR="00782D06">
          <w:rPr>
            <w:rFonts w:ascii="Times New Roman" w:eastAsia="宋体" w:hAnsi="Times New Roman" w:cs="Times New Roman"/>
            <w:color w:val="0E101A"/>
            <w:kern w:val="36"/>
            <w:szCs w:val="21"/>
          </w:rPr>
          <w:t>,</w:t>
        </w:r>
      </w:ins>
      <w:ins w:id="46" w:author="杨 泽帆" w:date="2022-12-14T11:18:00Z">
        <w:r w:rsidR="00B0511C">
          <w:rPr>
            <w:rFonts w:ascii="Times New Roman" w:eastAsia="宋体" w:hAnsi="Times New Roman" w:cs="Times New Roman"/>
            <w:color w:val="0E101A"/>
            <w:kern w:val="36"/>
            <w:szCs w:val="21"/>
          </w:rPr>
          <w:t xml:space="preserve"> and surger</w:t>
        </w:r>
      </w:ins>
      <w:ins w:id="47" w:author="杨 泽帆" w:date="2022-12-14T11:19:00Z">
        <w:r w:rsidR="00B0511C">
          <w:rPr>
            <w:rFonts w:ascii="Times New Roman" w:eastAsia="宋体" w:hAnsi="Times New Roman" w:cs="Times New Roman"/>
            <w:color w:val="0E101A"/>
            <w:kern w:val="36"/>
            <w:szCs w:val="21"/>
          </w:rPr>
          <w:t>y</w:t>
        </w:r>
      </w:ins>
      <w:ins w:id="48" w:author="杨 泽帆" w:date="2022-12-14T11:53:00Z">
        <w:r w:rsidR="0093360E">
          <w:rPr>
            <w:rFonts w:ascii="Times New Roman" w:eastAsia="宋体" w:hAnsi="Times New Roman" w:cs="Times New Roman"/>
            <w:color w:val="0E101A"/>
            <w:kern w:val="36"/>
            <w:szCs w:val="21"/>
          </w:rPr>
          <w:t>, to improve the health of people, particularly those in third world countries</w:t>
        </w:r>
      </w:ins>
      <w:del w:id="49" w:author="杨 泽帆" w:date="2022-12-14T10:59:00Z">
        <w:r w:rsidRPr="006B70C8" w:rsidDel="0071107C">
          <w:rPr>
            <w:rFonts w:ascii="Times New Roman" w:eastAsia="宋体" w:hAnsi="Times New Roman" w:cs="Times New Roman"/>
            <w:color w:val="0E101A"/>
            <w:kern w:val="36"/>
            <w:szCs w:val="21"/>
          </w:rPr>
          <w:delText>, where I can continue my research with help from strong academics</w:delText>
        </w:r>
      </w:del>
      <w:r w:rsidRPr="006B70C8">
        <w:rPr>
          <w:rFonts w:ascii="Times New Roman" w:eastAsia="宋体" w:hAnsi="Times New Roman" w:cs="Times New Roman"/>
          <w:color w:val="0E101A"/>
          <w:kern w:val="36"/>
          <w:szCs w:val="21"/>
        </w:rPr>
        <w:t>.</w:t>
      </w:r>
      <w:del w:id="50" w:author="杨 泽帆" w:date="2022-12-14T11:21:00Z">
        <w:r w:rsidRPr="006B70C8" w:rsidDel="00B0511C">
          <w:rPr>
            <w:rFonts w:ascii="Times New Roman" w:eastAsia="宋体" w:hAnsi="Times New Roman" w:cs="Times New Roman"/>
            <w:color w:val="0E101A"/>
            <w:kern w:val="36"/>
            <w:szCs w:val="21"/>
          </w:rPr>
          <w:delText xml:space="preserve"> I believe meaningful innovations in this area are of fundamental importance to improve clinical practice.</w:delText>
        </w:r>
      </w:del>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7777777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curate 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lastRenderedPageBreak/>
        <w:t xml:space="preserve">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I authored and submitted a manuscript to MICCAI 2020, which tackles the problem of misclassification in deep learning-based volumetric organ segmentation. 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016A39DA"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applying to the Ph.D. program in the Department of Biomedical Engineering at Rensselaer Polytechnic Institute because it can offer me an opportunity to collaborate with many impactful academic faculty. There are research groups at Rensselaer whose areas of research are </w:t>
      </w:r>
      <w:del w:id="51" w:author="杨 泽帆" w:date="2022-12-14T12:00:00Z">
        <w:r w:rsidRPr="006B70C8" w:rsidDel="006965B6">
          <w:rPr>
            <w:rFonts w:ascii="Times New Roman" w:eastAsia="宋体" w:hAnsi="Times New Roman" w:cs="Times New Roman"/>
            <w:color w:val="0E101A"/>
            <w:kern w:val="36"/>
            <w:szCs w:val="21"/>
          </w:rPr>
          <w:delText xml:space="preserve">particularly </w:delText>
        </w:r>
      </w:del>
      <w:r w:rsidRPr="006B70C8">
        <w:rPr>
          <w:rFonts w:ascii="Times New Roman" w:eastAsia="宋体" w:hAnsi="Times New Roman" w:cs="Times New Roman"/>
          <w:color w:val="0E101A"/>
          <w:kern w:val="36"/>
          <w:szCs w:val="21"/>
        </w:rPr>
        <w:t>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 xml:space="preserve">computational avatars for the Virtual Imaging Clinical Trial for Regulatory Evaluation (VICTRE). Overall, I </w:t>
      </w:r>
      <w:r w:rsidRPr="006B70C8">
        <w:rPr>
          <w:rFonts w:ascii="Times New Roman" w:eastAsia="宋体" w:hAnsi="Times New Roman" w:cs="Times New Roman"/>
          <w:color w:val="0E101A"/>
          <w:kern w:val="36"/>
          <w:szCs w:val="21"/>
        </w:rPr>
        <w:lastRenderedPageBreak/>
        <w:t>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5693" w14:textId="77777777" w:rsidR="00237469" w:rsidRDefault="00237469" w:rsidP="00C11CE8">
      <w:r>
        <w:separator/>
      </w:r>
    </w:p>
  </w:endnote>
  <w:endnote w:type="continuationSeparator" w:id="0">
    <w:p w14:paraId="493304F5" w14:textId="77777777" w:rsidR="00237469" w:rsidRDefault="00237469"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3068" w14:textId="77777777" w:rsidR="00237469" w:rsidRDefault="00237469" w:rsidP="00C11CE8">
      <w:r>
        <w:separator/>
      </w:r>
    </w:p>
  </w:footnote>
  <w:footnote w:type="continuationSeparator" w:id="0">
    <w:p w14:paraId="3B4BA555" w14:textId="77777777" w:rsidR="00237469" w:rsidRDefault="00237469" w:rsidP="00C11C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杨 泽帆">
    <w15:presenceInfo w15:providerId="Windows Live" w15:userId="75991810b82d88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10EA4"/>
    <w:rsid w:val="00051BF5"/>
    <w:rsid w:val="000668AB"/>
    <w:rsid w:val="0007793E"/>
    <w:rsid w:val="000B134F"/>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237469"/>
    <w:rsid w:val="00246D0F"/>
    <w:rsid w:val="00257A82"/>
    <w:rsid w:val="00262B4E"/>
    <w:rsid w:val="002632D6"/>
    <w:rsid w:val="00271B43"/>
    <w:rsid w:val="002754F3"/>
    <w:rsid w:val="00293F2E"/>
    <w:rsid w:val="002A5B5C"/>
    <w:rsid w:val="002C6B12"/>
    <w:rsid w:val="002D2B6B"/>
    <w:rsid w:val="002E1E80"/>
    <w:rsid w:val="002E46C1"/>
    <w:rsid w:val="002F53AA"/>
    <w:rsid w:val="00322E35"/>
    <w:rsid w:val="003246AC"/>
    <w:rsid w:val="00325109"/>
    <w:rsid w:val="00343A01"/>
    <w:rsid w:val="00362A52"/>
    <w:rsid w:val="00370139"/>
    <w:rsid w:val="00375482"/>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6505B"/>
    <w:rsid w:val="00582751"/>
    <w:rsid w:val="00587C09"/>
    <w:rsid w:val="005A4A80"/>
    <w:rsid w:val="005C4ED1"/>
    <w:rsid w:val="005D7C18"/>
    <w:rsid w:val="0060410F"/>
    <w:rsid w:val="006257B2"/>
    <w:rsid w:val="0064222D"/>
    <w:rsid w:val="00645B4E"/>
    <w:rsid w:val="00647C62"/>
    <w:rsid w:val="006502DF"/>
    <w:rsid w:val="006924F7"/>
    <w:rsid w:val="006965B6"/>
    <w:rsid w:val="006A3454"/>
    <w:rsid w:val="006B70C8"/>
    <w:rsid w:val="006C0074"/>
    <w:rsid w:val="006E7273"/>
    <w:rsid w:val="0071107C"/>
    <w:rsid w:val="00721F67"/>
    <w:rsid w:val="007342D7"/>
    <w:rsid w:val="00744021"/>
    <w:rsid w:val="0076582E"/>
    <w:rsid w:val="00782D06"/>
    <w:rsid w:val="007A4CA9"/>
    <w:rsid w:val="007D30C0"/>
    <w:rsid w:val="007E2481"/>
    <w:rsid w:val="007E5AB4"/>
    <w:rsid w:val="0082113D"/>
    <w:rsid w:val="00873F9C"/>
    <w:rsid w:val="0088180F"/>
    <w:rsid w:val="008931FD"/>
    <w:rsid w:val="008D7E43"/>
    <w:rsid w:val="008E6E83"/>
    <w:rsid w:val="009040B1"/>
    <w:rsid w:val="0093360E"/>
    <w:rsid w:val="00936C16"/>
    <w:rsid w:val="00953D9B"/>
    <w:rsid w:val="00957360"/>
    <w:rsid w:val="00957BC3"/>
    <w:rsid w:val="009628E7"/>
    <w:rsid w:val="00980425"/>
    <w:rsid w:val="00987A5F"/>
    <w:rsid w:val="00990536"/>
    <w:rsid w:val="00996FCB"/>
    <w:rsid w:val="009D6A37"/>
    <w:rsid w:val="009E0947"/>
    <w:rsid w:val="009E3925"/>
    <w:rsid w:val="00A003DF"/>
    <w:rsid w:val="00A21747"/>
    <w:rsid w:val="00A75492"/>
    <w:rsid w:val="00AA41A4"/>
    <w:rsid w:val="00AD3173"/>
    <w:rsid w:val="00AE61AB"/>
    <w:rsid w:val="00B0511C"/>
    <w:rsid w:val="00B14F56"/>
    <w:rsid w:val="00B168B1"/>
    <w:rsid w:val="00B20434"/>
    <w:rsid w:val="00B33331"/>
    <w:rsid w:val="00B33D3F"/>
    <w:rsid w:val="00B40FA7"/>
    <w:rsid w:val="00B41CA8"/>
    <w:rsid w:val="00B71C08"/>
    <w:rsid w:val="00B73D29"/>
    <w:rsid w:val="00BA7101"/>
    <w:rsid w:val="00BB403D"/>
    <w:rsid w:val="00BB6104"/>
    <w:rsid w:val="00BE3A2E"/>
    <w:rsid w:val="00BF1E67"/>
    <w:rsid w:val="00BF5AC9"/>
    <w:rsid w:val="00BF624C"/>
    <w:rsid w:val="00C1062B"/>
    <w:rsid w:val="00C11CE8"/>
    <w:rsid w:val="00C5186E"/>
    <w:rsid w:val="00CA0C85"/>
    <w:rsid w:val="00CA6A05"/>
    <w:rsid w:val="00CA6A5A"/>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E77C3"/>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 w:type="paragraph" w:styleId="Revision">
    <w:name w:val="Revision"/>
    <w:hidden/>
    <w:uiPriority w:val="99"/>
    <w:semiHidden/>
    <w:rsid w:val="0026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91</cp:revision>
  <dcterms:created xsi:type="dcterms:W3CDTF">2022-11-21T15:01:00Z</dcterms:created>
  <dcterms:modified xsi:type="dcterms:W3CDTF">2022-12-14T04:01:00Z</dcterms:modified>
</cp:coreProperties>
</file>